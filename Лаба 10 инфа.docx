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1981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73D84BB" w14:textId="77777777" w:rsidR="00BF27EC" w:rsidRDefault="00BF27EC">
          <w:pPr>
            <w:pStyle w:val="a8"/>
          </w:pPr>
          <w:r>
            <w:t>Оглавление</w:t>
          </w:r>
        </w:p>
        <w:p w14:paraId="4E19BE0B" w14:textId="77777777" w:rsidR="00BF27EC" w:rsidRDefault="00BF27EC">
          <w:pPr>
            <w:pStyle w:val="11"/>
          </w:pPr>
          <w:hyperlink w:anchor="Оглавление1" w:history="1">
            <w:r w:rsidRPr="003F4CDC">
              <w:rPr>
                <w:rStyle w:val="a5"/>
                <w:rFonts w:ascii="Verdana" w:eastAsia="Times New Roman" w:hAnsi="Verdana"/>
                <w:lang w:val="en-US"/>
              </w:rPr>
              <w:t>SCP</w:t>
            </w:r>
            <w:r w:rsidRPr="003F4CDC">
              <w:rPr>
                <w:rStyle w:val="a5"/>
                <w:rFonts w:ascii="Verdana" w:eastAsia="Times New Roman" w:hAnsi="Verdana"/>
              </w:rPr>
              <w:t>-208 – «Бес»</w:t>
            </w:r>
          </w:hyperlink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C9C8A1B" w14:textId="77777777" w:rsidR="00BF27EC" w:rsidRDefault="00BF27EC">
          <w:pPr>
            <w:pStyle w:val="11"/>
          </w:pPr>
          <w:hyperlink w:anchor="Оглавление2" w:history="1">
            <w:r w:rsidRPr="003F4CDC">
              <w:rPr>
                <w:rStyle w:val="a5"/>
                <w:rFonts w:ascii="Verdana" w:eastAsia="Times New Roman" w:hAnsi="Verdana"/>
                <w:lang w:val="en-US"/>
              </w:rPr>
              <w:t>SCP</w:t>
            </w:r>
            <w:r w:rsidRPr="003F4CDC">
              <w:rPr>
                <w:rStyle w:val="a5"/>
                <w:rFonts w:ascii="Verdana" w:eastAsia="Times New Roman" w:hAnsi="Verdana"/>
              </w:rPr>
              <w:t>-354 – «Алое Озеро»</w:t>
            </w:r>
          </w:hyperlink>
          <w:r w:rsidRPr="00BF27EC"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2C6B0D0B" w14:textId="77777777" w:rsidR="00BF27EC" w:rsidRPr="00BF27EC" w:rsidRDefault="00BF27EC" w:rsidP="00BF27EC">
          <w:pPr>
            <w:shd w:val="clear" w:color="auto" w:fill="FFFFFF"/>
            <w:spacing w:after="144" w:line="240" w:lineRule="auto"/>
            <w:rPr>
              <w:rFonts w:ascii="Verdana" w:eastAsia="Times New Roman" w:hAnsi="Verdana" w:cs="Times New Roman"/>
              <w:color w:val="990011"/>
              <w:lang w:eastAsia="ru-RU"/>
            </w:rPr>
          </w:pPr>
          <w:hyperlink w:anchor="Оглавление3" w:history="1">
            <w:r w:rsidRPr="003F4CDC">
              <w:rPr>
                <w:rStyle w:val="a5"/>
                <w:rFonts w:ascii="Verdana" w:eastAsia="Times New Roman" w:hAnsi="Verdana" w:cs="Times New Roman"/>
                <w:lang w:val="en-US" w:eastAsia="ru-RU"/>
              </w:rPr>
              <w:t>SCP</w:t>
            </w:r>
            <w:r w:rsidRPr="00BF27EC">
              <w:rPr>
                <w:rStyle w:val="a5"/>
                <w:rFonts w:ascii="Verdana" w:eastAsia="Times New Roman" w:hAnsi="Verdana" w:cs="Times New Roman"/>
                <w:lang w:eastAsia="ru-RU"/>
              </w:rPr>
              <w:t xml:space="preserve">-294 – </w:t>
            </w:r>
            <w:r w:rsidRPr="003F4CDC">
              <w:rPr>
                <w:rStyle w:val="a5"/>
                <w:rFonts w:ascii="Verdana" w:eastAsia="Times New Roman" w:hAnsi="Verdana" w:cs="Times New Roman"/>
                <w:lang w:eastAsia="ru-RU"/>
              </w:rPr>
              <w:t>«Кофейный автомат»</w:t>
            </w:r>
          </w:hyperlink>
          <w:r w:rsidRPr="00BF27EC"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1E033AB" w14:textId="77777777" w:rsidR="00BF27EC" w:rsidRPr="00BF27EC" w:rsidRDefault="00BF27EC" w:rsidP="00BF27EC">
          <w:pPr>
            <w:rPr>
              <w:lang w:eastAsia="ru-RU"/>
            </w:rPr>
          </w:pPr>
        </w:p>
      </w:sdtContent>
    </w:sdt>
    <w:p w14:paraId="312AE457" w14:textId="77777777" w:rsidR="003F4CDC" w:rsidRPr="003F4CDC" w:rsidRDefault="00BF27EC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lang w:eastAsia="ru-RU"/>
        </w:rPr>
      </w:pPr>
      <w:hyperlink w:anchor="Оглавление1" w:tooltip="Ведёт к статье о SCP-208" w:history="1">
        <w:r w:rsidR="003F4CDC" w:rsidRPr="00BF27EC">
          <w:rPr>
            <w:rStyle w:val="a5"/>
            <w:rFonts w:ascii="Verdana" w:eastAsia="Times New Roman" w:hAnsi="Verdana" w:cs="Times New Roman"/>
            <w:lang w:val="en-US" w:eastAsia="ru-RU"/>
          </w:rPr>
          <w:t>SCP</w:t>
        </w:r>
        <w:r w:rsidR="003F4CDC" w:rsidRPr="00BF27EC">
          <w:rPr>
            <w:rStyle w:val="a5"/>
            <w:rFonts w:ascii="Verdana" w:eastAsia="Times New Roman" w:hAnsi="Verdana" w:cs="Times New Roman"/>
            <w:lang w:eastAsia="ru-RU"/>
          </w:rPr>
          <w:t>-208 – «Б</w:t>
        </w:r>
        <w:r w:rsidR="003F4CDC" w:rsidRPr="00BF27EC">
          <w:rPr>
            <w:rStyle w:val="a5"/>
            <w:rFonts w:ascii="Verdana" w:eastAsia="Times New Roman" w:hAnsi="Verdana" w:cs="Times New Roman"/>
            <w:lang w:eastAsia="ru-RU"/>
          </w:rPr>
          <w:t>е</w:t>
        </w:r>
        <w:r w:rsidR="003F4CDC" w:rsidRPr="00BF27EC">
          <w:rPr>
            <w:rStyle w:val="a5"/>
            <w:rFonts w:ascii="Verdana" w:eastAsia="Times New Roman" w:hAnsi="Verdana" w:cs="Times New Roman"/>
            <w:lang w:eastAsia="ru-RU"/>
          </w:rPr>
          <w:t>с</w:t>
        </w:r>
        <w:r w:rsidR="003F4CDC" w:rsidRPr="00BF27EC">
          <w:rPr>
            <w:rStyle w:val="a5"/>
            <w:rFonts w:ascii="Verdana" w:eastAsia="Times New Roman" w:hAnsi="Verdana" w:cs="Times New Roman"/>
            <w:lang w:eastAsia="ru-RU"/>
          </w:rPr>
          <w:t>»</w:t>
        </w:r>
        <w:r w:rsidR="003F4CDC" w:rsidRPr="00BF27EC">
          <w:rPr>
            <w:rStyle w:val="a5"/>
            <w:rFonts w:ascii="Verdana" w:eastAsia="Times New Roman" w:hAnsi="Verdana" w:cs="Times New Roman"/>
            <w:lang w:eastAsia="ru-RU"/>
          </w:rPr>
          <w:br/>
        </w:r>
      </w:hyperlink>
      <w:hyperlink w:anchor="Оглавление2" w:tooltip="Ведёт к статье о SCP-354" w:history="1">
        <w:r w:rsidR="003F4CDC" w:rsidRPr="003F4CDC">
          <w:rPr>
            <w:rStyle w:val="a5"/>
            <w:rFonts w:ascii="Verdana" w:eastAsia="Times New Roman" w:hAnsi="Verdana" w:cs="Times New Roman"/>
            <w:lang w:val="en-US" w:eastAsia="ru-RU"/>
          </w:rPr>
          <w:t>SCP</w:t>
        </w:r>
        <w:r w:rsidR="003F4CDC" w:rsidRPr="003F4CDC">
          <w:rPr>
            <w:rStyle w:val="a5"/>
            <w:rFonts w:ascii="Verdana" w:eastAsia="Times New Roman" w:hAnsi="Verdana" w:cs="Times New Roman"/>
            <w:lang w:eastAsia="ru-RU"/>
          </w:rPr>
          <w:t xml:space="preserve">-354 – «Алое </w:t>
        </w:r>
        <w:r w:rsidR="003F4CDC" w:rsidRPr="003F4CDC">
          <w:rPr>
            <w:rStyle w:val="a5"/>
            <w:rFonts w:ascii="Verdana" w:eastAsia="Times New Roman" w:hAnsi="Verdana" w:cs="Times New Roman"/>
            <w:lang w:eastAsia="ru-RU"/>
          </w:rPr>
          <w:t>О</w:t>
        </w:r>
        <w:r w:rsidR="003F4CDC" w:rsidRPr="003F4CDC">
          <w:rPr>
            <w:rStyle w:val="a5"/>
            <w:rFonts w:ascii="Verdana" w:eastAsia="Times New Roman" w:hAnsi="Verdana" w:cs="Times New Roman"/>
            <w:lang w:eastAsia="ru-RU"/>
          </w:rPr>
          <w:t>зеро»</w:t>
        </w:r>
      </w:hyperlink>
    </w:p>
    <w:p w14:paraId="5586A071" w14:textId="77777777" w:rsidR="003F4CDC" w:rsidRPr="00BF27EC" w:rsidRDefault="00BF27EC" w:rsidP="00022C9C">
      <w:pPr>
        <w:shd w:val="clear" w:color="auto" w:fill="FFFFFF"/>
        <w:spacing w:after="144" w:line="240" w:lineRule="auto"/>
        <w:jc w:val="center"/>
        <w:rPr>
          <w:rStyle w:val="a5"/>
          <w:rFonts w:ascii="Verdana" w:eastAsia="Times New Roman" w:hAnsi="Verdana" w:cs="Times New Roman"/>
          <w:lang w:eastAsia="ru-RU"/>
        </w:rPr>
      </w:pPr>
      <w:r>
        <w:rPr>
          <w:rFonts w:ascii="Verdana" w:eastAsia="Times New Roman" w:hAnsi="Verdana" w:cs="Times New Roman"/>
          <w:color w:val="990011"/>
          <w:lang w:val="en-US" w:eastAsia="ru-RU"/>
        </w:rPr>
        <w:fldChar w:fldCharType="begin"/>
      </w:r>
      <w:r>
        <w:rPr>
          <w:rFonts w:ascii="Verdana" w:eastAsia="Times New Roman" w:hAnsi="Verdana" w:cs="Times New Roman"/>
          <w:color w:val="990011"/>
          <w:lang w:val="en-US" w:eastAsia="ru-RU"/>
        </w:rPr>
        <w:instrText>HYPERLINK  \l "Оглавление3" \o "Ведёт к статье о SCP-294"</w:instrText>
      </w:r>
      <w:r>
        <w:rPr>
          <w:rFonts w:ascii="Verdana" w:eastAsia="Times New Roman" w:hAnsi="Verdana" w:cs="Times New Roman"/>
          <w:color w:val="990011"/>
          <w:lang w:val="en-US" w:eastAsia="ru-RU"/>
        </w:rPr>
      </w:r>
      <w:r>
        <w:rPr>
          <w:rFonts w:ascii="Verdana" w:eastAsia="Times New Roman" w:hAnsi="Verdana" w:cs="Times New Roman"/>
          <w:color w:val="990011"/>
          <w:lang w:val="en-US" w:eastAsia="ru-RU"/>
        </w:rPr>
        <w:fldChar w:fldCharType="separate"/>
      </w:r>
      <w:r w:rsidR="003F4CDC" w:rsidRPr="00BF27EC">
        <w:rPr>
          <w:rStyle w:val="a5"/>
          <w:rFonts w:ascii="Verdana" w:eastAsia="Times New Roman" w:hAnsi="Verdana" w:cs="Times New Roman"/>
          <w:lang w:val="en-US" w:eastAsia="ru-RU"/>
        </w:rPr>
        <w:t>SCP</w:t>
      </w:r>
      <w:r w:rsidR="003F4CDC" w:rsidRPr="00BF27EC">
        <w:rPr>
          <w:rStyle w:val="a5"/>
          <w:rFonts w:ascii="Verdana" w:eastAsia="Times New Roman" w:hAnsi="Verdana" w:cs="Times New Roman"/>
          <w:lang w:eastAsia="ru-RU"/>
        </w:rPr>
        <w:t>-294 – «Кофе</w:t>
      </w:r>
      <w:r w:rsidR="003F4CDC" w:rsidRPr="00BF27EC">
        <w:rPr>
          <w:rStyle w:val="a5"/>
          <w:rFonts w:ascii="Verdana" w:eastAsia="Times New Roman" w:hAnsi="Verdana" w:cs="Times New Roman"/>
          <w:lang w:eastAsia="ru-RU"/>
        </w:rPr>
        <w:t>й</w:t>
      </w:r>
      <w:r w:rsidR="003F4CDC" w:rsidRPr="00BF27EC">
        <w:rPr>
          <w:rStyle w:val="a5"/>
          <w:rFonts w:ascii="Verdana" w:eastAsia="Times New Roman" w:hAnsi="Verdana" w:cs="Times New Roman"/>
          <w:lang w:eastAsia="ru-RU"/>
        </w:rPr>
        <w:t>ный автомат»</w:t>
      </w:r>
    </w:p>
    <w:p w14:paraId="28C5E9CA" w14:textId="77777777" w:rsidR="009952E8" w:rsidRDefault="00BF27EC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lang w:eastAsia="ru-RU"/>
        </w:rPr>
      </w:pPr>
      <w:r>
        <w:rPr>
          <w:rFonts w:ascii="Verdana" w:eastAsia="Times New Roman" w:hAnsi="Verdana" w:cs="Times New Roman"/>
          <w:color w:val="990011"/>
          <w:lang w:val="en-US" w:eastAsia="ru-RU"/>
        </w:rPr>
        <w:fldChar w:fldCharType="end"/>
      </w:r>
      <w:hyperlink r:id="rId7" w:history="1">
        <w:r w:rsidR="009952E8" w:rsidRPr="009952E8">
          <w:rPr>
            <w:rStyle w:val="a5"/>
            <w:rFonts w:ascii="Verdana" w:eastAsia="Times New Roman" w:hAnsi="Verdana" w:cs="Times New Roman"/>
            <w:lang w:eastAsia="ru-RU"/>
          </w:rPr>
          <w:t xml:space="preserve">Ссылка на </w:t>
        </w:r>
        <w:r w:rsidR="009952E8" w:rsidRPr="009952E8">
          <w:rPr>
            <w:rStyle w:val="a5"/>
            <w:rFonts w:ascii="Verdana" w:eastAsia="Times New Roman" w:hAnsi="Verdana" w:cs="Times New Roman"/>
            <w:lang w:eastAsia="ru-RU"/>
          </w:rPr>
          <w:t>л</w:t>
        </w:r>
        <w:r w:rsidR="009952E8" w:rsidRPr="009952E8">
          <w:rPr>
            <w:rStyle w:val="a5"/>
            <w:rFonts w:ascii="Verdana" w:eastAsia="Times New Roman" w:hAnsi="Verdana" w:cs="Times New Roman"/>
            <w:lang w:eastAsia="ru-RU"/>
          </w:rPr>
          <w:t>абу 8</w:t>
        </w:r>
      </w:hyperlink>
    </w:p>
    <w:p w14:paraId="4BA6C2F3" w14:textId="77777777" w:rsidR="002720A8" w:rsidRPr="009952E8" w:rsidRDefault="002720A8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lang w:eastAsia="ru-RU"/>
        </w:rPr>
      </w:pPr>
      <w:r>
        <w:rPr>
          <w:rFonts w:ascii="Verdana" w:eastAsia="Times New Roman" w:hAnsi="Verdana" w:cs="Times New Roman"/>
          <w:color w:val="990011"/>
          <w:lang w:eastAsia="ru-RU"/>
        </w:rPr>
        <w:fldChar w:fldCharType="begin"/>
      </w:r>
      <w:r>
        <w:rPr>
          <w:rFonts w:ascii="Verdana" w:eastAsia="Times New Roman" w:hAnsi="Verdana" w:cs="Times New Roman"/>
          <w:color w:val="990011"/>
          <w:lang w:eastAsia="ru-RU"/>
        </w:rPr>
        <w:instrText xml:space="preserve"> REF _Ref27944041 \h </w:instrText>
      </w:r>
      <w:r>
        <w:rPr>
          <w:rFonts w:ascii="Verdana" w:eastAsia="Times New Roman" w:hAnsi="Verdana" w:cs="Times New Roman"/>
          <w:color w:val="990011"/>
          <w:lang w:eastAsia="ru-RU"/>
        </w:rPr>
      </w:r>
      <w:r>
        <w:rPr>
          <w:rFonts w:ascii="Verdana" w:eastAsia="Times New Roman" w:hAnsi="Verdana" w:cs="Times New Roman"/>
          <w:color w:val="990011"/>
          <w:lang w:eastAsia="ru-RU"/>
        </w:rPr>
        <w:fldChar w:fldCharType="separate"/>
      </w:r>
      <w:r>
        <w:rPr>
          <w:noProof/>
        </w:rPr>
        <w:t>1</w:t>
      </w:r>
      <w:r>
        <w:t>Барельеф, изображающий SCP-208, найденный вбли</w:t>
      </w:r>
      <w:r>
        <w:t>з</w:t>
      </w:r>
      <w:r>
        <w:t>и от дельты Нила</w:t>
      </w:r>
      <w:r>
        <w:rPr>
          <w:rFonts w:ascii="Verdana" w:eastAsia="Times New Roman" w:hAnsi="Verdana" w:cs="Times New Roman"/>
          <w:color w:val="990011"/>
          <w:lang w:eastAsia="ru-RU"/>
        </w:rPr>
        <w:fldChar w:fldCharType="end"/>
      </w:r>
    </w:p>
    <w:p w14:paraId="5791B294" w14:textId="77777777" w:rsidR="007F249A" w:rsidRPr="007F249A" w:rsidRDefault="007F249A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  <w:bookmarkStart w:id="0" w:name="Оглавление1"/>
      <w:r w:rsidRPr="007F249A"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  <w:t>SCP-208 - «Бес»</w:t>
      </w:r>
    </w:p>
    <w:bookmarkEnd w:id="0"/>
    <w:p w14:paraId="0B7CAA7D" w14:textId="77777777" w:rsidR="009952E8" w:rsidRDefault="007F249A" w:rsidP="009952E8">
      <w:pPr>
        <w:keepNext/>
        <w:shd w:val="clear" w:color="auto" w:fill="EEEEEE"/>
        <w:spacing w:after="75" w:line="240" w:lineRule="auto"/>
        <w:jc w:val="center"/>
      </w:pPr>
      <w:r w:rsidRPr="007F249A">
        <w:rPr>
          <w:rFonts w:ascii="Verdana" w:eastAsia="Times New Roman" w:hAnsi="Verdana" w:cs="Times New Roman"/>
          <w:b/>
          <w:bCs/>
          <w:noProof/>
          <w:color w:val="333333"/>
          <w:sz w:val="16"/>
          <w:szCs w:val="16"/>
          <w:lang w:eastAsia="ru-RU"/>
        </w:rPr>
        <w:drawing>
          <wp:inline distT="0" distB="0" distL="0" distR="0" wp14:anchorId="19DE1337" wp14:editId="7793F214">
            <wp:extent cx="2855595" cy="3855720"/>
            <wp:effectExtent l="0" t="0" r="1905" b="0"/>
            <wp:docPr id="5" name="Рисунок 5" descr="Egypt.Dendera.Bes.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gypt.Dendera.Bes.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Ref27944041"/>
    <w:p w14:paraId="48A54544" w14:textId="77777777" w:rsidR="009952E8" w:rsidRDefault="009952E8" w:rsidP="009952E8">
      <w:pPr>
        <w:pStyle w:val="a7"/>
        <w:jc w:val="center"/>
      </w:pP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Барельеф, изображающий SCP-208, найденный вблизи от дельты Нила</w:t>
      </w:r>
      <w:bookmarkEnd w:id="1"/>
    </w:p>
    <w:p w14:paraId="075F22F7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Объект №: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SCP-208</w:t>
      </w:r>
    </w:p>
    <w:p w14:paraId="67CD085D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Класс объекта: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</w:t>
      </w:r>
      <w:hyperlink r:id="rId9" w:history="1">
        <w:r w:rsidRPr="007F249A">
          <w:rPr>
            <w:rFonts w:ascii="Verdana" w:eastAsia="Times New Roman" w:hAnsi="Verdana" w:cs="Times New Roman"/>
            <w:color w:val="BB0011"/>
            <w:sz w:val="19"/>
            <w:szCs w:val="19"/>
            <w:lang w:eastAsia="ru-RU"/>
          </w:rPr>
          <w:t>Безопасный</w:t>
        </w:r>
      </w:hyperlink>
    </w:p>
    <w:p w14:paraId="3FC6BF30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Особые условия содержания: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Учитывая послушание SCP-208, условия его содержания должны быть минимально строгими. SCP-208 должен жить в комнате площадью 10х10 м, украшенной в традиционном египетском стиле, меблировка должна состоять из одной кушетки и стереосистемы, проигрывающей североафриканскую музыку любой эпохи. Видеонаблюдение должно поддерживаться во время любых передвижений вне комнаты. SCP-208 разрешено работать в медицинском крыле Зоны 17.</w:t>
      </w:r>
    </w:p>
    <w:p w14:paraId="46A16164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lastRenderedPageBreak/>
        <w:t>Описание: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SCP-208 выглядит как невысокий плотный человек египетского типа внешности. Всё его тело покрыто волосами, вдоль бровей растет грива, формой и цветом напоминающая львиную и переходящая в большую бороду. SCP-208, как правило, носит египетскую тунику, похожую на военную униформу периода Древн</w:t>
      </w:r>
      <w:r w:rsidR="00BF27EC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го Царства, хотя время от времени меняет ее на современную солдатскую форму.</w:t>
      </w:r>
    </w:p>
    <w:p w14:paraId="382201B6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SCP-208 способен вызывать мгновенную клеточную регенерацию и реконфигурацию органических форм жизни, что равносильно способности быстро и эффективно исцелять большинство физических болезней. Это возможно благодаря уникальному виду электромагнитного излучения, испускаемого телом SCP-208, с длиной волны, соответствующей колебаниям в системе, имеющей четыре степени свободы вместо трех. Это электромагнитное излучение демонстрирует необычные феномены импульса. Более того, изменение энергии излучения с увеличением расстояния не подчиняется закону Кулона. Это излучение испускается SCP-208 в небольших дозах, но заметно усиливается, если объект сосредотачивается. Сотрудники замечали, что в присутствии SCP-208 они чувствуют себя очень хорошо и легко. Это сделало его весьма популярным среди сотрудников службы безопасности. Излучение SCP-208 также обладает способностью предотвращать плохие поступки, создавая вокруг злобных от природы существ физический барьер. Причина этого эффекта неизвестна, однако проведенная в присутствии SCP-208 МРТ сотрудника класса D, приговоренного к смерти, показала не поддающуюся опознанию вспышку активности нейронов. Эта активность совпала с возникновением у субъекта чувства недомогания, когда он попытался бежать из камеры. Предполагается, что активность нейронов вызывает у людей острую реакцию на стресс, стимулируя инстинкт "бороться или бежать". Влияние излучения на не-людей все еще не</w:t>
      </w:r>
      <w:r w:rsidR="00BF27EC">
        <w:rPr>
          <w:rFonts w:ascii="Verdana" w:eastAsia="Times New Roman" w:hAnsi="Verdana" w:cs="Times New Roman"/>
          <w:color w:val="333333"/>
          <w:sz w:val="19"/>
          <w:szCs w:val="19"/>
          <w:lang w:val="en-US" w:eastAsia="ru-RU"/>
        </w:rPr>
        <w:t xml:space="preserve"> 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изучено.</w:t>
      </w:r>
    </w:p>
    <w:p w14:paraId="0BA8686E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Несмотря на внешность, SCP-208 общителен, дружелюбно относится к персоналу и наслаждается чужим обществом. Учитывая его хорошее поведение и желание помогать, SCP-208 открыт доступ к большинству участков в пределах Зоны 17. Сотрудники называют его "Бесом". SCP-208 принят на работу в больничное крыло Зоны 17 в качестве ассистента. По-видимому, эта работа подходит ему наилучшим образом. SCP-208 также любит детей и всегда стремится защищать тех, кого считает невиновным. Единственное, что вызывает у SCP-208 агрессию - это змеи, по отношению к которым он выразил сильнейшее отвращение.</w:t>
      </w:r>
    </w:p>
    <w:p w14:paraId="56BAF81C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SCP-208 был найден в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Египет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время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поиска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SCP-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окрестностях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реки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Нил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.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Когда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агенты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SCP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начали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раскапывать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осадочную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породу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дельте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Нила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доктор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заме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тил ногу, торчащую со дна реки. Дальнейшие раскопки обнаружили, что нога соединена с большой гранитной глыбой. После того, как глыбу подняли со дна реки и перевезли в Сектор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исследователь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объекта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к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своему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удивлению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обнаружил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что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он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все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еще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жив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SCP-208 вытащили из камня. После проведения обследования SCP-208 поместили в Зону 17 как SCP-объект класса Безопасный.</w:t>
      </w:r>
    </w:p>
    <w:p w14:paraId="5DCD3432" w14:textId="77777777" w:rsidR="007F249A" w:rsidRPr="007F249A" w:rsidRDefault="00BF27EC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  <w:bookmarkStart w:id="2" w:name="Оглавление2"/>
      <w:r w:rsidRPr="007F249A"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  <w:t>scp-354 - алое озеро</w:t>
      </w:r>
    </w:p>
    <w:bookmarkEnd w:id="2"/>
    <w:p w14:paraId="24583CD4" w14:textId="77777777" w:rsidR="009952E8" w:rsidRDefault="007F249A" w:rsidP="009952E8">
      <w:pPr>
        <w:keepNext/>
        <w:shd w:val="clear" w:color="auto" w:fill="EEEEEE"/>
        <w:spacing w:after="75" w:line="240" w:lineRule="auto"/>
        <w:jc w:val="center"/>
      </w:pPr>
      <w:r w:rsidRPr="007F249A">
        <w:rPr>
          <w:rFonts w:ascii="Verdana" w:eastAsia="Times New Roman" w:hAnsi="Verdana" w:cs="Times New Roman"/>
          <w:b/>
          <w:bCs/>
          <w:noProof/>
          <w:color w:val="BB0011"/>
          <w:sz w:val="16"/>
          <w:szCs w:val="16"/>
          <w:lang w:eastAsia="ru-RU"/>
        </w:rPr>
        <w:lastRenderedPageBreak/>
        <w:drawing>
          <wp:inline distT="0" distB="0" distL="0" distR="0" wp14:anchorId="6F3C6CAE" wp14:editId="7C223BB4">
            <wp:extent cx="2855595" cy="2191385"/>
            <wp:effectExtent l="0" t="0" r="1905" b="0"/>
            <wp:docPr id="4" name="Рисунок 4" descr="354_preview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54_preview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629C" w14:textId="77777777" w:rsidR="007F249A" w:rsidRDefault="009952E8" w:rsidP="009952E8">
      <w:pPr>
        <w:pStyle w:val="a7"/>
        <w:jc w:val="center"/>
      </w:pP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1465C8">
        <w:t>SCP-354 на момент первого контакта</w:t>
      </w:r>
    </w:p>
    <w:p w14:paraId="0A2DF376" w14:textId="77777777" w:rsidR="009952E8" w:rsidRPr="009952E8" w:rsidRDefault="009952E8" w:rsidP="009952E8"/>
    <w:p w14:paraId="1FE1A1DA" w14:textId="77777777" w:rsidR="007F249A" w:rsidRPr="007F249A" w:rsidRDefault="007F249A" w:rsidP="00022C9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br/>
      </w: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Объект №: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SCP-354</w:t>
      </w:r>
    </w:p>
    <w:p w14:paraId="2E0AF393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Класс объекта: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</w:t>
      </w:r>
      <w:hyperlink r:id="rId12" w:history="1">
        <w:r w:rsidRPr="007F249A">
          <w:rPr>
            <w:rFonts w:ascii="Verdana" w:eastAsia="Times New Roman" w:hAnsi="Verdana" w:cs="Times New Roman"/>
            <w:color w:val="BB0011"/>
            <w:sz w:val="19"/>
            <w:szCs w:val="19"/>
            <w:lang w:eastAsia="ru-RU"/>
          </w:rPr>
          <w:t>Кетер</w:t>
        </w:r>
      </w:hyperlink>
    </w:p>
    <w:p w14:paraId="752F1DE6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Особые условия содержания: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Поскольку перемещение SCP-354 невозможно, Участок 354 построен вокруг него. В Участке 354 расквартированы вооружённые подразделения и сотрудники класса D, направленные на борьбу с порождаемой объектом угрозой, а также исследователи, изучающие его свойства. Из соображений личной безопасности персоналу Участка 354 строго запрещено приближаться к SCP-354. Взаимодействие с объектом ограничено исследовательской деятельностью, направленной на поиск возможности уничтожения SCP-354, и утвержденной сотрудниками О5.</w:t>
      </w:r>
    </w:p>
    <w:p w14:paraId="2B9AF60B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Участок 354 сконструирован для сдерживания и нейтрализации всех видов угрозы, которые могут появиться из SCP-354. В центре Участка 354 находится окружающая объект укреплённая [ДАННЫЕ УДАЛЕНЫ] бетонная стена высотой в 6 метров, которая должна удерживать появляющиеся существа от побега. Со стены за SCP-354 ведут наблюдение скоростные видеокамеры, а над самим объектом проложены мостики, с которых вооружённая охрана может обстреливать огороженную территорию.</w:t>
      </w:r>
    </w:p>
    <w:p w14:paraId="72DDD6A4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Описание: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SCP-354 — озеро красной жидкости, находящееся в северной Канаде. По консистенции жидкость примерно соответствует человеческой крови (отсюда неофициальное название «Озеро крови»), но природа жидкости не биологическая. Чётко очерченных берегов у озера нет — почва смешивается с жидкостью, и чем дальше от центра, тем больше почвы и меньше жидкости, тем твёрже становится земля. Плотность жидкости прямо пропорциональна глубине погружения; на данный момент не установлено, есть ли у озера дно.</w:t>
      </w:r>
    </w:p>
    <w:p w14:paraId="438038D4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Периодически из озера появляются различные создания и пытаются бежать за ограждение. Практически все появившиеся из SCP-354 создания были крайне враждебными и чрезвычайно опасными.</w:t>
      </w:r>
    </w:p>
    <w:p w14:paraId="2911028C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Считается, что SCP-354 впервые обнаружили люди, выжившие в авиакатастрофе и случайно наткнувшиеся на озеро. Среди местного населения объект был чем-то вроде расхожей легенды задолго до того, как его обнаружил Фонд и начал борьбу с угрозой.</w:t>
      </w:r>
    </w:p>
    <w:p w14:paraId="0C9B6D0F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lastRenderedPageBreak/>
        <w:t>Найдя источник этих «легенд», сотрудники Организации выставили Дозорный Пост Эпсилон-38, чтобы следить за объектом и не подпускать к нему посторонних. До дальнейшего исследования свойств SCP-354, объекту была присвоена классификация Евклид.</w:t>
      </w:r>
    </w:p>
    <w:p w14:paraId="41B394C4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В 14:03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из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SCP-354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вышло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неопознанное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существо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.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Связь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Дозорным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Постом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Эпсилон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-38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была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потеряна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.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МОГ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████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была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направлена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борьбу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существом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конечном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итоге, выполнила задание. Все сотрудники Дозорного Поста Эпсилон-38 были найдены мёртвыми. Позднее для сдерживания SCP-354 был построен Участок 354.</w:t>
      </w:r>
    </w:p>
    <w:p w14:paraId="215F0583" w14:textId="77777777" w:rsidR="007F249A" w:rsidRDefault="007F249A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5563320E" w14:textId="77777777" w:rsidR="007F249A" w:rsidRDefault="007F249A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59841727" w14:textId="77777777" w:rsidR="007F249A" w:rsidRDefault="007F249A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3B792BBA" w14:textId="77777777" w:rsidR="007F249A" w:rsidRDefault="007F249A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328F6260" w14:textId="77777777" w:rsidR="007F249A" w:rsidRDefault="007F249A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41BDD49E" w14:textId="77777777" w:rsidR="007F249A" w:rsidRDefault="007F249A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2A927FC6" w14:textId="77777777" w:rsidR="007F249A" w:rsidRDefault="007F249A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</w:p>
    <w:p w14:paraId="513CA89E" w14:textId="77777777" w:rsidR="007F249A" w:rsidRPr="007F249A" w:rsidRDefault="007F249A" w:rsidP="00022C9C">
      <w:pPr>
        <w:shd w:val="clear" w:color="auto" w:fill="FFFFFF"/>
        <w:spacing w:after="144" w:line="240" w:lineRule="auto"/>
        <w:jc w:val="center"/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</w:pPr>
      <w:bookmarkStart w:id="3" w:name="Оглавление3"/>
      <w:r w:rsidRPr="007F249A">
        <w:rPr>
          <w:rFonts w:ascii="Verdana" w:eastAsia="Times New Roman" w:hAnsi="Verdana" w:cs="Times New Roman"/>
          <w:color w:val="990011"/>
          <w:sz w:val="38"/>
          <w:szCs w:val="38"/>
          <w:lang w:eastAsia="ru-RU"/>
        </w:rPr>
        <w:t>SCP-294 - Кофейный автомат</w:t>
      </w:r>
    </w:p>
    <w:bookmarkEnd w:id="3"/>
    <w:p w14:paraId="1F1D9F80" w14:textId="77777777" w:rsidR="009952E8" w:rsidRDefault="007F249A" w:rsidP="009952E8">
      <w:pPr>
        <w:keepNext/>
        <w:shd w:val="clear" w:color="auto" w:fill="EEEEEE"/>
        <w:spacing w:after="75" w:line="240" w:lineRule="auto"/>
        <w:jc w:val="center"/>
      </w:pPr>
      <w:r w:rsidRPr="007F249A">
        <w:rPr>
          <w:rFonts w:ascii="Verdana" w:eastAsia="Times New Roman" w:hAnsi="Verdana" w:cs="Times New Roman"/>
          <w:b/>
          <w:bCs/>
          <w:noProof/>
          <w:color w:val="BB0011"/>
          <w:sz w:val="16"/>
          <w:szCs w:val="16"/>
          <w:lang w:eastAsia="ru-RU"/>
        </w:rPr>
        <w:lastRenderedPageBreak/>
        <w:drawing>
          <wp:inline distT="0" distB="0" distL="0" distR="0" wp14:anchorId="48596931" wp14:editId="29255FEF">
            <wp:extent cx="2855595" cy="4692650"/>
            <wp:effectExtent l="0" t="0" r="1905" b="0"/>
            <wp:docPr id="6" name="Рисунок 6" descr="SCP-294_th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P-294_th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ACC5" w14:textId="77777777" w:rsidR="009952E8" w:rsidRDefault="009952E8" w:rsidP="009952E8">
      <w:pPr>
        <w:pStyle w:val="a7"/>
        <w:jc w:val="center"/>
      </w:pP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9A5A78">
        <w:t>SCP-294 на момент обнаружения.</w:t>
      </w:r>
    </w:p>
    <w:p w14:paraId="1FFCCF0B" w14:textId="77777777" w:rsidR="007F249A" w:rsidRPr="007F249A" w:rsidRDefault="007F249A" w:rsidP="00022C9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br/>
      </w: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Объект №: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SCP-294</w:t>
      </w:r>
    </w:p>
    <w:p w14:paraId="409FABCB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Класс объекта: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 </w:t>
      </w:r>
      <w:hyperlink r:id="rId15" w:history="1">
        <w:r w:rsidRPr="007F249A">
          <w:rPr>
            <w:rFonts w:ascii="Verdana" w:eastAsia="Times New Roman" w:hAnsi="Verdana" w:cs="Times New Roman"/>
            <w:color w:val="BB0011"/>
            <w:sz w:val="19"/>
            <w:szCs w:val="19"/>
            <w:lang w:eastAsia="ru-RU"/>
          </w:rPr>
          <w:t>Евклид</w:t>
        </w:r>
      </w:hyperlink>
    </w:p>
    <w:p w14:paraId="488E5992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Особые условия содержания: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 Хранение объекта SCP-294 не предусматривает никаких специально запротоколированных условий содержания. Тем не </w:t>
      </w:r>
      <w:del w:id="4" w:author="Estail Amarok" w:date="2019-12-22T22:03:00Z">
        <w:r w:rsidRPr="007F249A" w:rsidDel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delText xml:space="preserve">менее, только персонал с уровнем допуска 2 или выше может допускаться к работе с объектом (см. приложение SCP-294a). SCP-294 в настоящий момент помещен в комнату отдыха для персонала </w:delText>
        </w:r>
      </w:del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на втором этаже и может использоваться по прямому назначению, однако за ним должны постоянно наблюдать два (2) охранника уровня допуска 3.</w:t>
      </w:r>
    </w:p>
    <w:p w14:paraId="180F132D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b/>
          <w:bCs/>
          <w:color w:val="333333"/>
          <w:sz w:val="19"/>
          <w:szCs w:val="19"/>
          <w:lang w:eastAsia="ru-RU"/>
        </w:rPr>
        <w:t>Описание: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 Объект SCP-294 выглядит как стандартный кофейный автомат. Его единственным отличием является наличие сенсорной панели с кнопками, соответствующими обычной QWERTY-клавиатуре. При помещении в прорезь для монет одной монеты в 50 центов США пользователь объекта получает право ввести на клавиатуре название любой интересующей его жидкости. При нажатии кнопки «ввод» в раздаточном устройстве </w:t>
      </w:r>
      <w:ins w:id="5" w:author="Estail Amarok" w:date="2019-12-22T22:03:00Z">
        <w:r w:rsidR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t xml:space="preserve"> вот так вот </w:t>
        </w:r>
      </w:ins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появляется бумажный стаканчик на 12 унций (350 миллилитров), наполняемый из крана заданной жидкостью. Успешно прошли первые 97 экспериментов с объектом, в которых пользователи требовали от автомата налить им воды, кофе, пива, газированной воды; некоторых непригодных к употреблению жидкостей - в частности, серной кислоты, стеклоочистителя, машинного масла;</w:t>
      </w:r>
      <w:ins w:id="6" w:author="Estail Amarok" w:date="2019-12-22T22:03:00Z">
        <w:r w:rsidR="002720A8">
          <w:rPr>
            <w:rFonts w:ascii="Verdana" w:eastAsia="Times New Roman" w:hAnsi="Verdana" w:cs="Times New Roman"/>
            <w:color w:val="333333"/>
            <w:sz w:val="19"/>
            <w:szCs w:val="19"/>
            <w:lang w:eastAsia="ru-RU"/>
          </w:rPr>
          <w:t xml:space="preserve"> энивей это для лабы</w:t>
        </w:r>
      </w:ins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веществ, не существующих в жидком состоянии при комнатных температуре и давлении - азота, железа, стекла. Каждый раз автомат наполнял стаканчик соответствующей жидкостью. Эксперименты с вводом в 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lastRenderedPageBreak/>
        <w:t>автомат названий веществ, существующих только в твердом состоянии — например, алмаза — ни к чему не привели. По-видимому, объект SCP-294 способен выдавать материю только в жидком состоянии.</w:t>
      </w:r>
    </w:p>
    <w:p w14:paraId="155F76B9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Было отмечено, что приблизительно после 50 рабочих циклов автомат перестает отвечать на запросы. После простоя сроком около 90 минут объект возобновляет работу, очевидно, пополнив запасы сырья и стаканчиков. Любопытно, что выдаваемые машиной стаканчики не разрушаются под действием даже самых едких или высокотемпературных жидкостей, способных быстро уничтожить обычный бумажный стаканчик.</w:t>
      </w:r>
    </w:p>
    <w:p w14:paraId="0A5A54BA" w14:textId="77777777" w:rsidR="007F249A" w:rsidRPr="007F249A" w:rsidRDefault="007F249A" w:rsidP="00022C9C">
      <w:pPr>
        <w:shd w:val="clear" w:color="auto" w:fill="FFFFFF"/>
        <w:spacing w:before="100" w:beforeAutospacing="1" w:after="100" w:afterAutospacing="1" w:line="271" w:lineRule="atLeast"/>
        <w:jc w:val="center"/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</w:pP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В дальнейшую программу испытаний входит получение для нужд Фонда жидкостей сверхвысоких и сверхнизких температур, например, расплавленных металлов и жидкого азота. В рамках рацпредложения доктора </w:t>
      </w:r>
      <w:commentRangeStart w:id="7"/>
      <w:r w:rsidRPr="007F249A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███████</w:t>
      </w:r>
      <w:commentRangeEnd w:id="7"/>
      <w:r w:rsidR="002720A8">
        <w:rPr>
          <w:rStyle w:val="a9"/>
        </w:rPr>
        <w:commentReference w:id="7"/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объект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SCP-294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перемещен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комнату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отдыха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для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персонала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втором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этаже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,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что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позволит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Фонду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экономить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деньги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на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обеспечении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сотрудников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горячими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прохладительными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 xml:space="preserve"> </w:t>
      </w:r>
      <w:r w:rsidRPr="007F249A">
        <w:rPr>
          <w:rFonts w:ascii="Verdana" w:eastAsia="Times New Roman" w:hAnsi="Verdana" w:cs="Verdana"/>
          <w:color w:val="333333"/>
          <w:sz w:val="19"/>
          <w:szCs w:val="19"/>
          <w:lang w:eastAsia="ru-RU"/>
        </w:rPr>
        <w:t>напитками</w:t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 После инцидента 294-01 к автомату была приставлена охрана, а для его использования необходимо согласовывать с руководством вводимый в машину запрос</w:t>
      </w:r>
      <w:r w:rsidR="006B6B5B" w:rsidRPr="006B6B5B">
        <w:rPr>
          <w:rStyle w:val="af5"/>
          <w:rFonts w:ascii="Verdana" w:eastAsia="Times New Roman" w:hAnsi="Verdana" w:cs="Times New Roman"/>
          <w:color w:val="333333"/>
          <w:sz w:val="19"/>
          <w:szCs w:val="19"/>
          <w:lang w:eastAsia="ru-RU"/>
        </w:rPr>
        <w:endnoteReference w:customMarkFollows="1" w:id="1"/>
        <w:sym w:font="Symbol" w:char="F025"/>
      </w:r>
      <w:r w:rsidRPr="007F249A">
        <w:rPr>
          <w:rFonts w:ascii="Verdana" w:eastAsia="Times New Roman" w:hAnsi="Verdana" w:cs="Times New Roman"/>
          <w:color w:val="333333"/>
          <w:sz w:val="19"/>
          <w:szCs w:val="19"/>
          <w:lang w:eastAsia="ru-RU"/>
        </w:rPr>
        <w:t>.</w:t>
      </w:r>
    </w:p>
    <w:p w14:paraId="46711BEB" w14:textId="77777777" w:rsidR="007F249A" w:rsidRPr="007F249A" w:rsidRDefault="007F249A" w:rsidP="00022C9C">
      <w:pPr>
        <w:jc w:val="center"/>
      </w:pPr>
    </w:p>
    <w:sectPr w:rsidR="007F249A" w:rsidRPr="007F249A" w:rsidSect="00022C9C">
      <w:pgSz w:w="11906" w:h="16838" w:code="9"/>
      <w:pgMar w:top="1134" w:right="851" w:bottom="1134" w:left="1701" w:header="709" w:footer="709" w:gutter="0"/>
      <w:cols w:space="708"/>
      <w:vAlign w:val="center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Estail Amarok" w:date="2019-12-22T21:55:00Z" w:initials="EA">
    <w:p w14:paraId="01BAE5F3" w14:textId="77777777" w:rsidR="002720A8" w:rsidRDefault="002720A8">
      <w:pPr>
        <w:pStyle w:val="aa"/>
      </w:pPr>
      <w:r>
        <w:rPr>
          <w:rStyle w:val="a9"/>
        </w:rPr>
        <w:annotationRef/>
      </w:r>
      <w:r>
        <w:t>Да мы любим секретность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BAE5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2BA8E" w14:textId="77777777" w:rsidR="00E01BA5" w:rsidRDefault="00E01BA5" w:rsidP="006B6B5B">
      <w:pPr>
        <w:spacing w:after="0" w:line="240" w:lineRule="auto"/>
      </w:pPr>
      <w:r>
        <w:separator/>
      </w:r>
    </w:p>
  </w:endnote>
  <w:endnote w:type="continuationSeparator" w:id="0">
    <w:p w14:paraId="181FFB85" w14:textId="77777777" w:rsidR="00E01BA5" w:rsidRDefault="00E01BA5" w:rsidP="006B6B5B">
      <w:pPr>
        <w:spacing w:after="0" w:line="240" w:lineRule="auto"/>
      </w:pPr>
      <w:r>
        <w:continuationSeparator/>
      </w:r>
    </w:p>
  </w:endnote>
  <w:endnote w:id="1">
    <w:p w14:paraId="4261B7D1" w14:textId="77777777" w:rsidR="006B6B5B" w:rsidRDefault="006B6B5B">
      <w:pPr>
        <w:pStyle w:val="af3"/>
      </w:pPr>
      <w:r w:rsidRPr="006B6B5B">
        <w:rPr>
          <w:rStyle w:val="af5"/>
        </w:rPr>
        <w:sym w:font="Symbol" w:char="F025"/>
      </w:r>
      <w:r>
        <w:t xml:space="preserve"> </w:t>
      </w:r>
      <w:r w:rsidR="008C2048">
        <w:t>Существует список всех запросов на сайте Фонда.</w:t>
      </w:r>
    </w:p>
    <w:p w14:paraId="39D5B47A" w14:textId="77777777" w:rsidR="00871EFB" w:rsidRDefault="00871EFB" w:rsidP="00871EFB">
      <w:pPr>
        <w:pStyle w:val="af6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1049 </w:instrText>
      </w:r>
      <w:r>
        <w:fldChar w:fldCharType="separate"/>
      </w:r>
      <w:r>
        <w:rPr>
          <w:noProof/>
        </w:rPr>
        <w:t xml:space="preserve">Аноним. </w:t>
      </w:r>
      <w:r>
        <w:rPr>
          <w:i/>
          <w:iCs/>
          <w:noProof/>
        </w:rPr>
        <w:t>SCP Foundation.</w:t>
      </w:r>
      <w:r>
        <w:rPr>
          <w:noProof/>
        </w:rPr>
        <w:t xml:space="preserve"> Тридцатого Сентября 2015 г. http://scpfoundation.net/ (дата обращения: 2019 Декабря 22 г.).</w:t>
      </w:r>
    </w:p>
    <w:p w14:paraId="56798735" w14:textId="77777777" w:rsidR="008C2048" w:rsidRDefault="00871EFB" w:rsidP="00871EFB">
      <w:pPr>
        <w:pStyle w:val="af3"/>
      </w:pPr>
      <w:r>
        <w:fldChar w:fldCharType="end"/>
      </w:r>
      <w:bookmarkStart w:id="8" w:name="_GoBack"/>
      <w:bookmarkEnd w:id="8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B133F" w14:textId="77777777" w:rsidR="00E01BA5" w:rsidRDefault="00E01BA5" w:rsidP="006B6B5B">
      <w:pPr>
        <w:spacing w:after="0" w:line="240" w:lineRule="auto"/>
      </w:pPr>
      <w:r>
        <w:separator/>
      </w:r>
    </w:p>
  </w:footnote>
  <w:footnote w:type="continuationSeparator" w:id="0">
    <w:p w14:paraId="0DE5C5CE" w14:textId="77777777" w:rsidR="00E01BA5" w:rsidRDefault="00E01BA5" w:rsidP="006B6B5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stail Amarok">
    <w15:presenceInfo w15:providerId="Windows Live" w15:userId="651c31a75687be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9A"/>
    <w:rsid w:val="00022C9C"/>
    <w:rsid w:val="002720A8"/>
    <w:rsid w:val="003F4CDC"/>
    <w:rsid w:val="006B6B5B"/>
    <w:rsid w:val="007F249A"/>
    <w:rsid w:val="00871EFB"/>
    <w:rsid w:val="008C2048"/>
    <w:rsid w:val="009952E8"/>
    <w:rsid w:val="00BF27EC"/>
    <w:rsid w:val="00E0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CD53D"/>
  <w15:chartTrackingRefBased/>
  <w15:docId w15:val="{AAE1FD89-2FFB-45A9-AB42-CFD405A7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2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249A"/>
    <w:rPr>
      <w:b/>
      <w:bCs/>
    </w:rPr>
  </w:style>
  <w:style w:type="character" w:styleId="a5">
    <w:name w:val="Hyperlink"/>
    <w:basedOn w:val="a0"/>
    <w:uiPriority w:val="99"/>
    <w:unhideWhenUsed/>
    <w:rsid w:val="007F249A"/>
    <w:rPr>
      <w:color w:val="0000FF"/>
      <w:u w:val="single"/>
    </w:rPr>
  </w:style>
  <w:style w:type="character" w:customStyle="1" w:styleId="rate-points">
    <w:name w:val="rate-points"/>
    <w:basedOn w:val="a0"/>
    <w:rsid w:val="007F249A"/>
  </w:style>
  <w:style w:type="character" w:customStyle="1" w:styleId="number">
    <w:name w:val="number"/>
    <w:basedOn w:val="a0"/>
    <w:rsid w:val="007F249A"/>
  </w:style>
  <w:style w:type="character" w:customStyle="1" w:styleId="rateup">
    <w:name w:val="rateup"/>
    <w:basedOn w:val="a0"/>
    <w:rsid w:val="007F249A"/>
  </w:style>
  <w:style w:type="character" w:customStyle="1" w:styleId="ratedown">
    <w:name w:val="ratedown"/>
    <w:basedOn w:val="a0"/>
    <w:rsid w:val="007F249A"/>
  </w:style>
  <w:style w:type="character" w:customStyle="1" w:styleId="cancel">
    <w:name w:val="cancel"/>
    <w:basedOn w:val="a0"/>
    <w:rsid w:val="007F249A"/>
  </w:style>
  <w:style w:type="character" w:styleId="a6">
    <w:name w:val="FollowedHyperlink"/>
    <w:basedOn w:val="a0"/>
    <w:uiPriority w:val="99"/>
    <w:semiHidden/>
    <w:unhideWhenUsed/>
    <w:rsid w:val="003F4CDC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9952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F2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F27EC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F27E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7EC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F27EC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2720A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720A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720A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720A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720A8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7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720A8"/>
    <w:rPr>
      <w:rFonts w:ascii="Segoe UI" w:hAnsi="Segoe UI" w:cs="Segoe UI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6B6B5B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6B6B5B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6B6B5B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6B6B5B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6B6B5B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6B6B5B"/>
    <w:rPr>
      <w:vertAlign w:val="superscript"/>
    </w:rPr>
  </w:style>
  <w:style w:type="paragraph" w:styleId="af6">
    <w:name w:val="Bibliography"/>
    <w:basedOn w:val="a"/>
    <w:next w:val="a"/>
    <w:uiPriority w:val="37"/>
    <w:unhideWhenUsed/>
    <w:rsid w:val="0087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283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3031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7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14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1183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1178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208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24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1540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605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7488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53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pfoundation.ru/local--files/scp-294/SCP-294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Users\Allerton\Downloads\&#1051;&#1072;&#1073;&#1072;%208%20&#1048;&#1085;&#1092;&#1072;.docx" TargetMode="External"/><Relationship Id="rId12" Type="http://schemas.openxmlformats.org/officeDocument/2006/relationships/hyperlink" Target="http://scpfoundation.net/keter" TargetMode="Externa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scpfoundation.net/euclid" TargetMode="External"/><Relationship Id="rId10" Type="http://schemas.openxmlformats.org/officeDocument/2006/relationships/hyperlink" Target="http://scp-ru.wikidot.com/local--files/scp-354/354.png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scpfoundation.net/safe" TargetMode="Externa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89"/>
    <w:rsid w:val="001C6286"/>
    <w:rsid w:val="002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423803A6EB4A1FBC17D6121EF669A9">
    <w:name w:val="37423803A6EB4A1FBC17D6121EF669A9"/>
    <w:rsid w:val="002D7289"/>
  </w:style>
  <w:style w:type="paragraph" w:customStyle="1" w:styleId="54FD8860E2B34F7FB60EE990767E3E01">
    <w:name w:val="54FD8860E2B34F7FB60EE990767E3E01"/>
    <w:rsid w:val="002D7289"/>
  </w:style>
  <w:style w:type="paragraph" w:customStyle="1" w:styleId="A58E5CD8925C40F3BFC69D1554E06B3C">
    <w:name w:val="A58E5CD8925C40F3BFC69D1554E06B3C"/>
    <w:rsid w:val="002D7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Ано15</b:Tag>
    <b:SourceType>InternetSite</b:SourceType>
    <b:Guid>{97B6C516-731D-4890-888F-37799A808211}</b:Guid>
    <b:Title>SCP Foundation.</b:Title>
    <b:Year>2015</b:Year>
    <b:Month>Сентября</b:Month>
    <b:Day>Тридцатого</b:Day>
    <b:YearAccessed>22</b:YearAccessed>
    <b:MonthAccessed>Декабря</b:MonthAccessed>
    <b:DayAccessed>2019</b:DayAccessed>
    <b:URL>http://scpfoundation.net/</b:URL>
    <b:Author>
      <b:Author>
        <b:NameList>
          <b:Person>
            <b:Last>Аноним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21F7EBF-0305-41D0-8BD3-76D8DDBD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Estail Amarok</dc:creator>
  <cp:keywords/>
  <dc:description/>
  <cp:lastModifiedBy>Estail Amarok</cp:lastModifiedBy>
  <cp:revision>1</cp:revision>
  <dcterms:created xsi:type="dcterms:W3CDTF">2019-12-22T17:56:00Z</dcterms:created>
  <dcterms:modified xsi:type="dcterms:W3CDTF">2019-12-22T19:26:00Z</dcterms:modified>
</cp:coreProperties>
</file>